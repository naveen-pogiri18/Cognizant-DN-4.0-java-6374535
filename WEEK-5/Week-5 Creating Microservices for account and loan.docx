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172F2" w14:textId="77777777" w:rsidR="00523783" w:rsidRDefault="00523783" w:rsidP="00523783">
      <w:pPr>
        <w:pStyle w:val="Title"/>
        <w:rPr>
          <w:rFonts w:ascii="Times New Roman" w:hAnsi="Times New Roman" w:cs="Times New Roman"/>
          <w:sz w:val="52"/>
          <w:szCs w:val="52"/>
        </w:rPr>
      </w:pPr>
      <w:r w:rsidRPr="00523783">
        <w:rPr>
          <w:rFonts w:ascii="Times New Roman" w:hAnsi="Times New Roman" w:cs="Times New Roman"/>
          <w:sz w:val="52"/>
          <w:szCs w:val="52"/>
        </w:rPr>
        <w:t>Creating Microservices for account and loan </w:t>
      </w:r>
    </w:p>
    <w:p w14:paraId="1CD9E1AD" w14:textId="77777777" w:rsidR="00523783" w:rsidRPr="004C7BEF" w:rsidRDefault="00523783" w:rsidP="00523783">
      <w:pPr>
        <w:pStyle w:val="Title"/>
        <w:rPr>
          <w:rFonts w:ascii="Times New Roman" w:hAnsi="Times New Roman" w:cs="Times New Roman"/>
          <w:sz w:val="32"/>
          <w:szCs w:val="32"/>
        </w:rPr>
      </w:pPr>
    </w:p>
    <w:p w14:paraId="2A6DFA5A" w14:textId="7C6600B7" w:rsidR="00523783" w:rsidRPr="00523783" w:rsidRDefault="00523783" w:rsidP="004C7BEF">
      <w:pPr>
        <w:pStyle w:val="Title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23783">
        <w:rPr>
          <w:rFonts w:ascii="Times New Roman" w:hAnsi="Times New Roman" w:cs="Times New Roman"/>
          <w:b/>
          <w:bCs/>
          <w:sz w:val="32"/>
          <w:szCs w:val="32"/>
        </w:rPr>
        <w:t>Account Microservice</w:t>
      </w:r>
    </w:p>
    <w:p w14:paraId="582A1E0B" w14:textId="700793BA" w:rsidR="00523783" w:rsidRPr="004C52E7" w:rsidRDefault="004C52E7" w:rsidP="004C52E7">
      <w:pPr>
        <w:pStyle w:val="Title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1.</w:t>
      </w:r>
      <w:r w:rsidR="00523783" w:rsidRPr="00523783">
        <w:rPr>
          <w:rFonts w:ascii="Times New Roman" w:hAnsi="Times New Roman" w:cs="Times New Roman"/>
          <w:b/>
          <w:bCs/>
          <w:sz w:val="22"/>
          <w:szCs w:val="22"/>
        </w:rPr>
        <w:t>Project Creation Using Spring Initializ</w:t>
      </w:r>
      <w:r w:rsidR="00523783" w:rsidRPr="004C52E7">
        <w:rPr>
          <w:rFonts w:ascii="Times New Roman" w:hAnsi="Times New Roman" w:cs="Times New Roman"/>
          <w:b/>
          <w:bCs/>
          <w:sz w:val="22"/>
          <w:szCs w:val="22"/>
        </w:rPr>
        <w:t>e</w:t>
      </w:r>
      <w:r w:rsidR="00523783" w:rsidRPr="00523783">
        <w:rPr>
          <w:rFonts w:ascii="Times New Roman" w:hAnsi="Times New Roman" w:cs="Times New Roman"/>
          <w:b/>
          <w:bCs/>
          <w:sz w:val="22"/>
          <w:szCs w:val="22"/>
        </w:rPr>
        <w:t>r</w:t>
      </w:r>
    </w:p>
    <w:p w14:paraId="2AD4EE58" w14:textId="05EFD48D" w:rsidR="00523783" w:rsidRDefault="00523783" w:rsidP="00523783">
      <w:ins w:id="0" w:author="naveen pogiri" w:date="2025-07-19T15:26:00Z" w16du:dateUtc="2025-07-19T09:56:00Z">
        <w:r>
          <w:rPr>
            <w:noProof/>
          </w:rPr>
          <w:drawing>
            <wp:inline distT="0" distB="0" distL="0" distR="0" wp14:anchorId="3106CB35" wp14:editId="5264EC5E">
              <wp:extent cx="5731510" cy="2877820"/>
              <wp:effectExtent l="0" t="0" r="2540" b="0"/>
              <wp:docPr id="1585746215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31510" cy="2877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260DD9B7" w14:textId="77777777" w:rsidR="004C7BEF" w:rsidRDefault="004C7BEF" w:rsidP="0020163C">
      <w:pPr>
        <w:rPr>
          <w:rFonts w:ascii="Times New Roman" w:hAnsi="Times New Roman" w:cs="Times New Roman"/>
          <w:b/>
          <w:bCs/>
        </w:rPr>
      </w:pPr>
    </w:p>
    <w:p w14:paraId="7DCB9C80" w14:textId="1E6BBBBC" w:rsidR="0020163C" w:rsidRPr="0020163C" w:rsidRDefault="0020163C" w:rsidP="0020163C">
      <w:pPr>
        <w:rPr>
          <w:rFonts w:ascii="Times New Roman" w:hAnsi="Times New Roman" w:cs="Times New Roman"/>
          <w:b/>
          <w:bCs/>
        </w:rPr>
      </w:pPr>
      <w:r w:rsidRPr="0020163C">
        <w:rPr>
          <w:rFonts w:ascii="Times New Roman" w:hAnsi="Times New Roman" w:cs="Times New Roman"/>
          <w:b/>
          <w:bCs/>
        </w:rPr>
        <w:t>2. Project Setup</w:t>
      </w:r>
    </w:p>
    <w:p w14:paraId="073FD46A" w14:textId="77777777" w:rsidR="0020163C" w:rsidRPr="0020163C" w:rsidRDefault="0020163C" w:rsidP="0020163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0163C">
        <w:rPr>
          <w:rFonts w:ascii="Times New Roman" w:hAnsi="Times New Roman" w:cs="Times New Roman"/>
        </w:rPr>
        <w:t>Extract the ZIP.</w:t>
      </w:r>
    </w:p>
    <w:p w14:paraId="36C48800" w14:textId="77777777" w:rsidR="0020163C" w:rsidRPr="0020163C" w:rsidRDefault="0020163C" w:rsidP="0020163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0163C">
        <w:rPr>
          <w:rFonts w:ascii="Times New Roman" w:hAnsi="Times New Roman" w:cs="Times New Roman"/>
        </w:rPr>
        <w:t>Move the account folder into D:\123456\microservices.</w:t>
      </w:r>
    </w:p>
    <w:p w14:paraId="2CA24942" w14:textId="77777777" w:rsidR="0020163C" w:rsidRDefault="0020163C" w:rsidP="0020163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0163C">
        <w:rPr>
          <w:rFonts w:ascii="Times New Roman" w:hAnsi="Times New Roman" w:cs="Times New Roman"/>
        </w:rPr>
        <w:t>Open command prompt inside D:\123456\microservices\account</w:t>
      </w:r>
    </w:p>
    <w:p w14:paraId="60D1C507" w14:textId="3115FF1D" w:rsidR="0020163C" w:rsidRDefault="0020163C" w:rsidP="0020163C">
      <w:pPr>
        <w:rPr>
          <w:rFonts w:ascii="Times New Roman" w:hAnsi="Times New Roman" w:cs="Times New Roman"/>
        </w:rPr>
      </w:pPr>
      <w:r w:rsidRPr="0020163C">
        <w:rPr>
          <w:rFonts w:ascii="Times New Roman" w:hAnsi="Times New Roman" w:cs="Times New Roman"/>
        </w:rPr>
        <w:drawing>
          <wp:inline distT="0" distB="0" distL="0" distR="0" wp14:anchorId="33E8D693" wp14:editId="56402D62">
            <wp:extent cx="5731510" cy="1361440"/>
            <wp:effectExtent l="0" t="0" r="2540" b="0"/>
            <wp:docPr id="1537885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8858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A18C" w14:textId="77777777" w:rsidR="0020163C" w:rsidRDefault="0020163C" w:rsidP="0020163C">
      <w:pPr>
        <w:rPr>
          <w:rFonts w:ascii="Times New Roman" w:hAnsi="Times New Roman" w:cs="Times New Roman"/>
        </w:rPr>
      </w:pPr>
    </w:p>
    <w:p w14:paraId="74049964" w14:textId="77777777" w:rsidR="004C7BEF" w:rsidRDefault="004C7BEF" w:rsidP="0020163C">
      <w:pPr>
        <w:rPr>
          <w:rFonts w:ascii="Times New Roman" w:hAnsi="Times New Roman" w:cs="Times New Roman"/>
        </w:rPr>
      </w:pPr>
    </w:p>
    <w:p w14:paraId="3BB88905" w14:textId="77777777" w:rsidR="004C7BEF" w:rsidRDefault="004C7BEF" w:rsidP="0020163C">
      <w:pPr>
        <w:rPr>
          <w:rFonts w:ascii="Times New Roman" w:hAnsi="Times New Roman" w:cs="Times New Roman"/>
        </w:rPr>
      </w:pPr>
    </w:p>
    <w:p w14:paraId="4C819CF1" w14:textId="77777777" w:rsidR="004C7BEF" w:rsidRDefault="004C7BEF" w:rsidP="0020163C">
      <w:pPr>
        <w:rPr>
          <w:rFonts w:ascii="Times New Roman" w:hAnsi="Times New Roman" w:cs="Times New Roman"/>
        </w:rPr>
      </w:pPr>
    </w:p>
    <w:p w14:paraId="699E210C" w14:textId="77777777" w:rsidR="004C7BEF" w:rsidRDefault="004C7BEF" w:rsidP="0020163C">
      <w:pPr>
        <w:rPr>
          <w:rFonts w:ascii="Times New Roman" w:hAnsi="Times New Roman" w:cs="Times New Roman"/>
        </w:rPr>
      </w:pPr>
    </w:p>
    <w:p w14:paraId="6747A4EC" w14:textId="77777777" w:rsidR="004C7BEF" w:rsidRDefault="004C7BEF" w:rsidP="0020163C">
      <w:pPr>
        <w:rPr>
          <w:rFonts w:ascii="Times New Roman" w:hAnsi="Times New Roman" w:cs="Times New Roman"/>
        </w:rPr>
      </w:pPr>
    </w:p>
    <w:p w14:paraId="7BD11050" w14:textId="77777777" w:rsidR="004C7BEF" w:rsidRDefault="004C7BEF" w:rsidP="0020163C">
      <w:pPr>
        <w:rPr>
          <w:rFonts w:ascii="Times New Roman" w:hAnsi="Times New Roman" w:cs="Times New Roman"/>
        </w:rPr>
      </w:pPr>
    </w:p>
    <w:p w14:paraId="70A95AB8" w14:textId="77777777" w:rsidR="0020163C" w:rsidRPr="0020163C" w:rsidRDefault="0020163C" w:rsidP="0020163C">
      <w:pPr>
        <w:rPr>
          <w:rFonts w:ascii="Times New Roman" w:hAnsi="Times New Roman" w:cs="Times New Roman"/>
          <w:b/>
          <w:bCs/>
        </w:rPr>
      </w:pPr>
      <w:r w:rsidRPr="0020163C">
        <w:rPr>
          <w:rFonts w:ascii="Times New Roman" w:hAnsi="Times New Roman" w:cs="Times New Roman"/>
          <w:b/>
          <w:bCs/>
        </w:rPr>
        <w:lastRenderedPageBreak/>
        <w:t>3. Import and Code in Eclipse</w:t>
      </w:r>
    </w:p>
    <w:p w14:paraId="2C0A2A39" w14:textId="77777777" w:rsidR="0020163C" w:rsidRPr="0020163C" w:rsidRDefault="0020163C" w:rsidP="0020163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0163C">
        <w:rPr>
          <w:rFonts w:ascii="Times New Roman" w:hAnsi="Times New Roman" w:cs="Times New Roman"/>
        </w:rPr>
        <w:t xml:space="preserve">Import the Maven project into </w:t>
      </w:r>
      <w:r w:rsidRPr="0020163C">
        <w:rPr>
          <w:rFonts w:ascii="Times New Roman" w:hAnsi="Times New Roman" w:cs="Times New Roman"/>
          <w:b/>
          <w:bCs/>
        </w:rPr>
        <w:t>Eclipse IDE</w:t>
      </w:r>
      <w:r w:rsidRPr="0020163C">
        <w:rPr>
          <w:rFonts w:ascii="Times New Roman" w:hAnsi="Times New Roman" w:cs="Times New Roman"/>
        </w:rPr>
        <w:t>.</w:t>
      </w:r>
    </w:p>
    <w:p w14:paraId="1D029D68" w14:textId="77777777" w:rsidR="0020163C" w:rsidRDefault="0020163C" w:rsidP="0020163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0163C">
        <w:rPr>
          <w:rFonts w:ascii="Times New Roman" w:hAnsi="Times New Roman" w:cs="Times New Roman"/>
        </w:rPr>
        <w:t>Inside the com.cognizant.account.controller package, create a controller class</w:t>
      </w:r>
    </w:p>
    <w:p w14:paraId="5BA685C2" w14:textId="689FE13A" w:rsidR="0020163C" w:rsidRPr="0020163C" w:rsidRDefault="00B86076" w:rsidP="0020163C">
      <w:pPr>
        <w:rPr>
          <w:rFonts w:ascii="Times New Roman" w:hAnsi="Times New Roman" w:cs="Times New Roman"/>
        </w:rPr>
      </w:pPr>
      <w:r w:rsidRPr="00B86076">
        <w:rPr>
          <w:rFonts w:ascii="Times New Roman" w:hAnsi="Times New Roman" w:cs="Times New Roman"/>
        </w:rPr>
        <w:drawing>
          <wp:inline distT="0" distB="0" distL="0" distR="0" wp14:anchorId="58906AE6" wp14:editId="6BA7B12B">
            <wp:extent cx="5731510" cy="3345815"/>
            <wp:effectExtent l="0" t="0" r="2540" b="6985"/>
            <wp:docPr id="14132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3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BD26" w14:textId="77777777" w:rsidR="0020163C" w:rsidRPr="0020163C" w:rsidRDefault="0020163C" w:rsidP="0020163C">
      <w:pPr>
        <w:rPr>
          <w:rFonts w:ascii="Times New Roman" w:hAnsi="Times New Roman" w:cs="Times New Roman"/>
        </w:rPr>
      </w:pPr>
    </w:p>
    <w:p w14:paraId="5A7A19D2" w14:textId="77777777" w:rsidR="00B86076" w:rsidRPr="00B86076" w:rsidRDefault="00B86076" w:rsidP="00B86076">
      <w:pPr>
        <w:rPr>
          <w:rFonts w:ascii="Times New Roman" w:hAnsi="Times New Roman" w:cs="Times New Roman"/>
          <w:b/>
          <w:bCs/>
        </w:rPr>
      </w:pPr>
      <w:r w:rsidRPr="00B86076">
        <w:rPr>
          <w:rFonts w:ascii="Times New Roman" w:hAnsi="Times New Roman" w:cs="Times New Roman"/>
          <w:b/>
          <w:bCs/>
        </w:rPr>
        <w:t>4. Run and Test</w:t>
      </w:r>
    </w:p>
    <w:p w14:paraId="193D70CC" w14:textId="77777777" w:rsidR="00B86076" w:rsidRPr="00B86076" w:rsidRDefault="00B86076" w:rsidP="00B8607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86076">
        <w:rPr>
          <w:rFonts w:ascii="Times New Roman" w:hAnsi="Times New Roman" w:cs="Times New Roman"/>
        </w:rPr>
        <w:t>Run the application.</w:t>
      </w:r>
    </w:p>
    <w:p w14:paraId="651CFDFA" w14:textId="5245E10B" w:rsidR="00B86076" w:rsidRDefault="00B86076" w:rsidP="00B8607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86076">
        <w:rPr>
          <w:rFonts w:ascii="Times New Roman" w:hAnsi="Times New Roman" w:cs="Times New Roman"/>
        </w:rPr>
        <w:t>Open browser:</w:t>
      </w:r>
      <w:r w:rsidRPr="00B86076">
        <w:rPr>
          <w:rFonts w:ascii="Times New Roman" w:hAnsi="Times New Roman" w:cs="Times New Roman"/>
        </w:rPr>
        <w:br/>
        <w:t xml:space="preserve"> </w:t>
      </w:r>
      <w:hyperlink r:id="rId8" w:tgtFrame="_new" w:history="1">
        <w:r w:rsidRPr="00B86076">
          <w:rPr>
            <w:rStyle w:val="Hyperlink"/>
            <w:rFonts w:ascii="Times New Roman" w:hAnsi="Times New Roman" w:cs="Times New Roman"/>
          </w:rPr>
          <w:t>http://l</w:t>
        </w:r>
        <w:r w:rsidRPr="00B86076">
          <w:rPr>
            <w:rStyle w:val="Hyperlink"/>
            <w:rFonts w:ascii="Times New Roman" w:hAnsi="Times New Roman" w:cs="Times New Roman"/>
          </w:rPr>
          <w:t>o</w:t>
        </w:r>
        <w:r w:rsidRPr="00B86076">
          <w:rPr>
            <w:rStyle w:val="Hyperlink"/>
            <w:rFonts w:ascii="Times New Roman" w:hAnsi="Times New Roman" w:cs="Times New Roman"/>
          </w:rPr>
          <w:t>calhost:8080/accounts/00987987973432</w:t>
        </w:r>
      </w:hyperlink>
    </w:p>
    <w:p w14:paraId="60EB992D" w14:textId="3A0F1E19" w:rsidR="004C7BEF" w:rsidRDefault="004C7BEF" w:rsidP="004C7BEF">
      <w:pPr>
        <w:rPr>
          <w:rFonts w:ascii="Times New Roman" w:hAnsi="Times New Roman" w:cs="Times New Roman"/>
        </w:rPr>
      </w:pPr>
      <w:r w:rsidRPr="004C7BEF">
        <w:rPr>
          <w:rFonts w:ascii="Times New Roman" w:hAnsi="Times New Roman" w:cs="Times New Roman"/>
        </w:rPr>
        <w:drawing>
          <wp:inline distT="0" distB="0" distL="0" distR="0" wp14:anchorId="71026C56" wp14:editId="65D0952C">
            <wp:extent cx="5731510" cy="911225"/>
            <wp:effectExtent l="0" t="0" r="2540" b="3175"/>
            <wp:docPr id="1261087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0874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34F8" w14:textId="77777777" w:rsidR="004C7BEF" w:rsidRDefault="004C7BEF" w:rsidP="004C7BEF">
      <w:pPr>
        <w:rPr>
          <w:rFonts w:ascii="Times New Roman" w:hAnsi="Times New Roman" w:cs="Times New Roman"/>
        </w:rPr>
      </w:pPr>
    </w:p>
    <w:p w14:paraId="7DD8D28C" w14:textId="77777777" w:rsidR="004C7BEF" w:rsidRDefault="004C7BEF" w:rsidP="004C7BEF">
      <w:pPr>
        <w:rPr>
          <w:rFonts w:ascii="Times New Roman" w:hAnsi="Times New Roman" w:cs="Times New Roman"/>
        </w:rPr>
      </w:pPr>
    </w:p>
    <w:p w14:paraId="0FEADFD7" w14:textId="77777777" w:rsidR="004C7BEF" w:rsidRDefault="004C7BEF" w:rsidP="004C7BEF">
      <w:pPr>
        <w:rPr>
          <w:rFonts w:ascii="Times New Roman" w:hAnsi="Times New Roman" w:cs="Times New Roman"/>
        </w:rPr>
      </w:pPr>
    </w:p>
    <w:p w14:paraId="6F4B314E" w14:textId="77777777" w:rsidR="004C7BEF" w:rsidRDefault="004C7BEF" w:rsidP="004C7BEF">
      <w:pPr>
        <w:rPr>
          <w:rFonts w:ascii="Times New Roman" w:hAnsi="Times New Roman" w:cs="Times New Roman"/>
        </w:rPr>
      </w:pPr>
    </w:p>
    <w:p w14:paraId="11086D8A" w14:textId="77777777" w:rsidR="004C7BEF" w:rsidRDefault="004C7BEF" w:rsidP="004C7BEF">
      <w:pPr>
        <w:rPr>
          <w:rFonts w:ascii="Times New Roman" w:hAnsi="Times New Roman" w:cs="Times New Roman"/>
        </w:rPr>
      </w:pPr>
    </w:p>
    <w:p w14:paraId="55F7A1E3" w14:textId="77777777" w:rsidR="004C7BEF" w:rsidRDefault="004C7BEF" w:rsidP="004C7BEF">
      <w:pPr>
        <w:rPr>
          <w:rFonts w:ascii="Times New Roman" w:hAnsi="Times New Roman" w:cs="Times New Roman"/>
        </w:rPr>
      </w:pPr>
    </w:p>
    <w:p w14:paraId="600FF47F" w14:textId="77777777" w:rsidR="004C7BEF" w:rsidRDefault="004C7BEF" w:rsidP="004C7BEF">
      <w:pPr>
        <w:rPr>
          <w:rFonts w:ascii="Times New Roman" w:hAnsi="Times New Roman" w:cs="Times New Roman"/>
        </w:rPr>
      </w:pPr>
    </w:p>
    <w:p w14:paraId="75F37EA5" w14:textId="77777777" w:rsidR="004C7BEF" w:rsidRDefault="004C7BEF" w:rsidP="004C7BEF">
      <w:pPr>
        <w:rPr>
          <w:rFonts w:ascii="Times New Roman" w:hAnsi="Times New Roman" w:cs="Times New Roman"/>
        </w:rPr>
      </w:pPr>
    </w:p>
    <w:p w14:paraId="743AB5BD" w14:textId="77777777" w:rsidR="004C7BEF" w:rsidRDefault="004C7BEF" w:rsidP="004C7BEF">
      <w:pPr>
        <w:rPr>
          <w:rFonts w:ascii="Times New Roman" w:hAnsi="Times New Roman" w:cs="Times New Roman"/>
        </w:rPr>
      </w:pPr>
    </w:p>
    <w:p w14:paraId="3F4F8008" w14:textId="77777777" w:rsidR="004C7BEF" w:rsidRDefault="004C7BEF" w:rsidP="004C7BEF">
      <w:pPr>
        <w:rPr>
          <w:rFonts w:ascii="Times New Roman" w:hAnsi="Times New Roman" w:cs="Times New Roman"/>
        </w:rPr>
      </w:pPr>
    </w:p>
    <w:p w14:paraId="6A9B7CB4" w14:textId="77777777" w:rsidR="004C7BEF" w:rsidRDefault="004C7BEF" w:rsidP="004C7BEF">
      <w:pPr>
        <w:rPr>
          <w:rFonts w:ascii="Times New Roman" w:hAnsi="Times New Roman" w:cs="Times New Roman"/>
        </w:rPr>
      </w:pPr>
    </w:p>
    <w:p w14:paraId="166BC61E" w14:textId="77777777" w:rsidR="004C7BEF" w:rsidRPr="004C7BEF" w:rsidRDefault="004C7BEF" w:rsidP="004C7BE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C7BEF">
        <w:rPr>
          <w:rFonts w:ascii="Times New Roman" w:hAnsi="Times New Roman" w:cs="Times New Roman"/>
          <w:b/>
          <w:bCs/>
          <w:sz w:val="32"/>
          <w:szCs w:val="32"/>
        </w:rPr>
        <w:t>Loan Microservice</w:t>
      </w:r>
    </w:p>
    <w:p w14:paraId="3F9C294A" w14:textId="4C0254F3" w:rsidR="004C7BEF" w:rsidRPr="004C7BEF" w:rsidRDefault="004C7BEF" w:rsidP="004C7BE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</w:t>
      </w:r>
      <w:r w:rsidRPr="004C7BEF">
        <w:rPr>
          <w:rFonts w:ascii="Times New Roman" w:hAnsi="Times New Roman" w:cs="Times New Roman"/>
          <w:b/>
          <w:bCs/>
        </w:rPr>
        <w:t>Create Using Spring Initializ</w:t>
      </w:r>
      <w:r w:rsidRPr="004C7BEF">
        <w:rPr>
          <w:rFonts w:ascii="Times New Roman" w:hAnsi="Times New Roman" w:cs="Times New Roman"/>
          <w:b/>
          <w:bCs/>
        </w:rPr>
        <w:t>e</w:t>
      </w:r>
      <w:r w:rsidRPr="004C7BEF">
        <w:rPr>
          <w:rFonts w:ascii="Times New Roman" w:hAnsi="Times New Roman" w:cs="Times New Roman"/>
          <w:b/>
          <w:bCs/>
        </w:rPr>
        <w:t>r</w:t>
      </w:r>
    </w:p>
    <w:p w14:paraId="51B0921C" w14:textId="77777777" w:rsidR="004C7BEF" w:rsidRPr="004C7BEF" w:rsidRDefault="004C7BEF" w:rsidP="004C7BEF">
      <w:pPr>
        <w:pStyle w:val="ListParagraph"/>
        <w:rPr>
          <w:rFonts w:ascii="Times New Roman" w:hAnsi="Times New Roman" w:cs="Times New Roman"/>
          <w:b/>
          <w:bCs/>
        </w:rPr>
      </w:pPr>
    </w:p>
    <w:p w14:paraId="4E46E601" w14:textId="523A8593" w:rsidR="004C7BEF" w:rsidRDefault="004C7BEF" w:rsidP="004C7BEF">
      <w:pPr>
        <w:pStyle w:val="ListParagraph"/>
        <w:rPr>
          <w:rFonts w:ascii="Times New Roman" w:hAnsi="Times New Roman" w:cs="Times New Roman"/>
          <w:b/>
          <w:bCs/>
        </w:rPr>
      </w:pPr>
      <w:r w:rsidRPr="004C7BEF">
        <w:rPr>
          <w:rFonts w:ascii="Times New Roman" w:hAnsi="Times New Roman" w:cs="Times New Roman"/>
          <w:b/>
          <w:bCs/>
        </w:rPr>
        <w:drawing>
          <wp:inline distT="0" distB="0" distL="0" distR="0" wp14:anchorId="2A23420E" wp14:editId="3DB0847A">
            <wp:extent cx="4886325" cy="2258017"/>
            <wp:effectExtent l="0" t="0" r="0" b="9525"/>
            <wp:docPr id="1568245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2450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3983" cy="226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A640" w14:textId="77777777" w:rsidR="004C7BEF" w:rsidRDefault="004C7BEF" w:rsidP="004C7BEF">
      <w:pPr>
        <w:pStyle w:val="ListParagraph"/>
        <w:rPr>
          <w:rFonts w:ascii="Times New Roman" w:hAnsi="Times New Roman" w:cs="Times New Roman"/>
          <w:b/>
          <w:bCs/>
        </w:rPr>
      </w:pPr>
    </w:p>
    <w:p w14:paraId="2A6AED2D" w14:textId="77777777" w:rsidR="004C7BEF" w:rsidRPr="004C7BEF" w:rsidRDefault="004C7BEF" w:rsidP="004C7BEF">
      <w:pPr>
        <w:rPr>
          <w:rFonts w:ascii="Times New Roman" w:hAnsi="Times New Roman" w:cs="Times New Roman"/>
          <w:b/>
          <w:bCs/>
        </w:rPr>
      </w:pPr>
      <w:r w:rsidRPr="004C7BEF">
        <w:rPr>
          <w:rFonts w:ascii="Times New Roman" w:hAnsi="Times New Roman" w:cs="Times New Roman"/>
          <w:b/>
          <w:bCs/>
        </w:rPr>
        <w:t>2. Setup and Build</w:t>
      </w:r>
    </w:p>
    <w:p w14:paraId="6319A6FF" w14:textId="77777777" w:rsidR="004C7BEF" w:rsidRDefault="004C7BEF" w:rsidP="004C7BEF">
      <w:pPr>
        <w:pStyle w:val="ListParagraph"/>
        <w:rPr>
          <w:rFonts w:ascii="Times New Roman" w:hAnsi="Times New Roman" w:cs="Times New Roman"/>
          <w:b/>
          <w:bCs/>
        </w:rPr>
      </w:pPr>
      <w:r w:rsidRPr="004C7BEF">
        <w:rPr>
          <w:rFonts w:ascii="Times New Roman" w:hAnsi="Times New Roman" w:cs="Times New Roman"/>
          <w:b/>
          <w:bCs/>
        </w:rPr>
        <w:t>Extract loan folder and move it to D:\123456\microservice</w:t>
      </w:r>
    </w:p>
    <w:p w14:paraId="0AC19B1D" w14:textId="5281C65B" w:rsidR="004C7BEF" w:rsidRDefault="004C7BEF" w:rsidP="004C7BEF">
      <w:pPr>
        <w:rPr>
          <w:rFonts w:ascii="Times New Roman" w:hAnsi="Times New Roman" w:cs="Times New Roman"/>
          <w:b/>
          <w:bCs/>
        </w:rPr>
      </w:pPr>
      <w:r w:rsidRPr="004C7BEF">
        <w:rPr>
          <w:rFonts w:ascii="Times New Roman" w:hAnsi="Times New Roman" w:cs="Times New Roman"/>
          <w:b/>
          <w:bCs/>
        </w:rPr>
        <w:drawing>
          <wp:inline distT="0" distB="0" distL="0" distR="0" wp14:anchorId="57A37EFA" wp14:editId="5B88DEDC">
            <wp:extent cx="5731510" cy="1731010"/>
            <wp:effectExtent l="0" t="0" r="2540" b="2540"/>
            <wp:docPr id="1993559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5597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9419" w14:textId="77777777" w:rsidR="004C7BEF" w:rsidRDefault="004C7BEF" w:rsidP="004C7BEF">
      <w:pPr>
        <w:rPr>
          <w:rFonts w:ascii="Times New Roman" w:hAnsi="Times New Roman" w:cs="Times New Roman"/>
          <w:b/>
          <w:bCs/>
        </w:rPr>
      </w:pPr>
    </w:p>
    <w:p w14:paraId="78FA2FEA" w14:textId="1081DD40" w:rsidR="004C7BEF" w:rsidRPr="004C7BEF" w:rsidRDefault="004C7BEF" w:rsidP="004C7BEF">
      <w:pPr>
        <w:rPr>
          <w:rFonts w:ascii="Times New Roman" w:hAnsi="Times New Roman" w:cs="Times New Roman"/>
          <w:b/>
          <w:bCs/>
        </w:rPr>
      </w:pPr>
      <w:r w:rsidRPr="004C7BEF">
        <w:rPr>
          <w:rFonts w:ascii="Times New Roman" w:hAnsi="Times New Roman" w:cs="Times New Roman"/>
          <w:b/>
          <w:bCs/>
        </w:rPr>
        <w:t>3. Update Port</w:t>
      </w:r>
    </w:p>
    <w:p w14:paraId="310D293B" w14:textId="77777777" w:rsidR="004C7BEF" w:rsidRDefault="004C7BEF" w:rsidP="004C7BEF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4C7BEF">
        <w:rPr>
          <w:rFonts w:ascii="Times New Roman" w:hAnsi="Times New Roman" w:cs="Times New Roman"/>
          <w:b/>
          <w:bCs/>
        </w:rPr>
        <w:t>Edit src/main/resources/application.properties:</w:t>
      </w:r>
    </w:p>
    <w:p w14:paraId="742AD8CE" w14:textId="25038ADB" w:rsidR="004C7BEF" w:rsidRDefault="004C7BEF" w:rsidP="004C7BEF">
      <w:pPr>
        <w:ind w:left="360"/>
        <w:rPr>
          <w:rFonts w:ascii="Times New Roman" w:hAnsi="Times New Roman" w:cs="Times New Roman"/>
          <w:b/>
          <w:bCs/>
        </w:rPr>
      </w:pPr>
      <w:r w:rsidRPr="004C7BEF">
        <w:rPr>
          <w:rFonts w:ascii="Times New Roman" w:hAnsi="Times New Roman" w:cs="Times New Roman"/>
          <w:b/>
          <w:bCs/>
        </w:rPr>
        <w:drawing>
          <wp:inline distT="0" distB="0" distL="0" distR="0" wp14:anchorId="13F2C801" wp14:editId="63EF9D09">
            <wp:extent cx="5287113" cy="1324160"/>
            <wp:effectExtent l="0" t="0" r="0" b="9525"/>
            <wp:docPr id="1302494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4948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53C5" w14:textId="77777777" w:rsidR="004C7BEF" w:rsidRDefault="004C7BEF" w:rsidP="004C7BEF">
      <w:pPr>
        <w:ind w:left="360"/>
        <w:rPr>
          <w:rFonts w:ascii="Times New Roman" w:hAnsi="Times New Roman" w:cs="Times New Roman"/>
          <w:b/>
          <w:bCs/>
        </w:rPr>
      </w:pPr>
    </w:p>
    <w:p w14:paraId="45392E3A" w14:textId="77777777" w:rsidR="004C7BEF" w:rsidRDefault="004C7BEF" w:rsidP="004C7BEF">
      <w:pPr>
        <w:ind w:left="360"/>
        <w:rPr>
          <w:rFonts w:ascii="Times New Roman" w:hAnsi="Times New Roman" w:cs="Times New Roman"/>
          <w:b/>
          <w:bCs/>
        </w:rPr>
      </w:pPr>
    </w:p>
    <w:p w14:paraId="0831929F" w14:textId="77777777" w:rsidR="004C7BEF" w:rsidRDefault="004C7BEF" w:rsidP="004C7BEF">
      <w:pPr>
        <w:ind w:left="360"/>
        <w:rPr>
          <w:rFonts w:ascii="Times New Roman" w:hAnsi="Times New Roman" w:cs="Times New Roman"/>
          <w:b/>
          <w:bCs/>
        </w:rPr>
      </w:pPr>
    </w:p>
    <w:p w14:paraId="58B6075B" w14:textId="77777777" w:rsidR="004C7BEF" w:rsidRDefault="004C7BEF" w:rsidP="004C7BEF">
      <w:pPr>
        <w:ind w:left="360"/>
        <w:rPr>
          <w:rFonts w:ascii="Times New Roman" w:hAnsi="Times New Roman" w:cs="Times New Roman"/>
          <w:b/>
          <w:bCs/>
        </w:rPr>
      </w:pPr>
    </w:p>
    <w:p w14:paraId="44BC60F4" w14:textId="77777777" w:rsidR="004C7BEF" w:rsidRDefault="004C7BEF" w:rsidP="004C7BEF">
      <w:pPr>
        <w:ind w:left="360"/>
        <w:rPr>
          <w:rFonts w:ascii="Times New Roman" w:hAnsi="Times New Roman" w:cs="Times New Roman"/>
          <w:b/>
          <w:bCs/>
        </w:rPr>
      </w:pPr>
    </w:p>
    <w:p w14:paraId="1BAD6307" w14:textId="79156479" w:rsidR="004C7BEF" w:rsidRPr="004C7BEF" w:rsidRDefault="004C7BEF" w:rsidP="004C7BEF">
      <w:pPr>
        <w:ind w:left="360"/>
        <w:rPr>
          <w:rFonts w:ascii="Times New Roman" w:hAnsi="Times New Roman" w:cs="Times New Roman"/>
          <w:b/>
          <w:bCs/>
        </w:rPr>
      </w:pPr>
      <w:r w:rsidRPr="004C7BEF">
        <w:rPr>
          <w:rFonts w:ascii="Times New Roman" w:hAnsi="Times New Roman" w:cs="Times New Roman"/>
          <w:b/>
          <w:bCs/>
        </w:rPr>
        <w:t>4. Implement Controller</w:t>
      </w:r>
    </w:p>
    <w:p w14:paraId="7EC98901" w14:textId="0A31CEBD" w:rsidR="004C7BEF" w:rsidRDefault="004C7BEF" w:rsidP="00406B4E">
      <w:pPr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4C7BEF">
        <w:rPr>
          <w:rFonts w:ascii="Times New Roman" w:hAnsi="Times New Roman" w:cs="Times New Roman"/>
          <w:b/>
          <w:bCs/>
        </w:rPr>
        <w:t>Create a class inside com.cognizant.loan.controller:</w:t>
      </w:r>
    </w:p>
    <w:p w14:paraId="67C84CAF" w14:textId="56E717F4" w:rsidR="004C7BEF" w:rsidRDefault="004C7BEF" w:rsidP="004C7BEF">
      <w:pPr>
        <w:ind w:left="720"/>
        <w:jc w:val="center"/>
        <w:rPr>
          <w:rFonts w:ascii="Times New Roman" w:hAnsi="Times New Roman" w:cs="Times New Roman"/>
          <w:b/>
          <w:bCs/>
        </w:rPr>
      </w:pPr>
      <w:r w:rsidRPr="004C7BEF">
        <w:rPr>
          <w:rFonts w:ascii="Times New Roman" w:hAnsi="Times New Roman" w:cs="Times New Roman"/>
          <w:b/>
          <w:bCs/>
        </w:rPr>
        <w:drawing>
          <wp:inline distT="0" distB="0" distL="0" distR="0" wp14:anchorId="7A8ED270" wp14:editId="549E1025">
            <wp:extent cx="5450840" cy="2959735"/>
            <wp:effectExtent l="0" t="0" r="0" b="0"/>
            <wp:docPr id="137513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139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1312" cy="295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FAF0" w14:textId="77777777" w:rsidR="004C7BEF" w:rsidRDefault="004C7BEF" w:rsidP="004C7BEF">
      <w:pPr>
        <w:rPr>
          <w:rFonts w:ascii="Times New Roman" w:hAnsi="Times New Roman" w:cs="Times New Roman"/>
          <w:b/>
          <w:bCs/>
        </w:rPr>
      </w:pPr>
    </w:p>
    <w:p w14:paraId="467FC265" w14:textId="1F1D6F63" w:rsidR="004C7BEF" w:rsidRPr="004C7BEF" w:rsidRDefault="004C7BEF" w:rsidP="004C7BEF">
      <w:pPr>
        <w:rPr>
          <w:rFonts w:ascii="Times New Roman" w:hAnsi="Times New Roman" w:cs="Times New Roman"/>
          <w:b/>
          <w:bCs/>
        </w:rPr>
      </w:pPr>
      <w:r w:rsidRPr="004C7BEF">
        <w:rPr>
          <w:rFonts w:ascii="Times New Roman" w:hAnsi="Times New Roman" w:cs="Times New Roman"/>
          <w:b/>
          <w:bCs/>
        </w:rPr>
        <w:t>5. Run and Verify</w:t>
      </w:r>
    </w:p>
    <w:p w14:paraId="2E518691" w14:textId="77777777" w:rsidR="004C7BEF" w:rsidRPr="004C7BEF" w:rsidRDefault="004C7BEF" w:rsidP="004C7BEF">
      <w:pPr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4C7BEF">
        <w:rPr>
          <w:rFonts w:ascii="Times New Roman" w:hAnsi="Times New Roman" w:cs="Times New Roman"/>
          <w:b/>
          <w:bCs/>
        </w:rPr>
        <w:t>Keep account service running on port 8080.</w:t>
      </w:r>
    </w:p>
    <w:p w14:paraId="08A43568" w14:textId="77777777" w:rsidR="004C7BEF" w:rsidRPr="004C7BEF" w:rsidRDefault="004C7BEF" w:rsidP="004C7BEF">
      <w:pPr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4C7BEF">
        <w:rPr>
          <w:rFonts w:ascii="Times New Roman" w:hAnsi="Times New Roman" w:cs="Times New Roman"/>
          <w:b/>
          <w:bCs/>
        </w:rPr>
        <w:t>Start loan service (it runs on 8081).</w:t>
      </w:r>
    </w:p>
    <w:p w14:paraId="1EA18A42" w14:textId="3C0F8D3B" w:rsidR="004C7BEF" w:rsidRPr="004C7BEF" w:rsidRDefault="004C7BEF" w:rsidP="004C7BEF">
      <w:pPr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4C7BEF">
        <w:rPr>
          <w:rFonts w:ascii="Times New Roman" w:hAnsi="Times New Roman" w:cs="Times New Roman"/>
          <w:b/>
          <w:bCs/>
        </w:rPr>
        <w:t>Open browser:</w:t>
      </w:r>
      <w:r w:rsidRPr="004C7BEF">
        <w:rPr>
          <w:rFonts w:ascii="Times New Roman" w:hAnsi="Times New Roman" w:cs="Times New Roman"/>
          <w:b/>
          <w:bCs/>
        </w:rPr>
        <w:br/>
      </w:r>
      <w:hyperlink r:id="rId14" w:history="1">
        <w:r w:rsidRPr="004C7BEF">
          <w:rPr>
            <w:rStyle w:val="Hyperlink"/>
            <w:rFonts w:ascii="Times New Roman" w:hAnsi="Times New Roman" w:cs="Times New Roman"/>
            <w:b/>
            <w:bCs/>
          </w:rPr>
          <w:t>http://localhost:8081/loans/12345</w:t>
        </w:r>
      </w:hyperlink>
    </w:p>
    <w:p w14:paraId="3641D7A6" w14:textId="038AEFAC" w:rsidR="004C7BEF" w:rsidRPr="004C7BEF" w:rsidRDefault="004C7BEF" w:rsidP="004C7BEF">
      <w:pPr>
        <w:ind w:left="720"/>
        <w:rPr>
          <w:rFonts w:ascii="Times New Roman" w:hAnsi="Times New Roman" w:cs="Times New Roman"/>
          <w:b/>
          <w:bCs/>
        </w:rPr>
      </w:pPr>
      <w:r w:rsidRPr="004C7BEF">
        <w:rPr>
          <w:rFonts w:ascii="Times New Roman" w:hAnsi="Times New Roman" w:cs="Times New Roman"/>
          <w:b/>
          <w:bCs/>
        </w:rPr>
        <w:drawing>
          <wp:inline distT="0" distB="0" distL="0" distR="0" wp14:anchorId="0419446C" wp14:editId="44F7116A">
            <wp:extent cx="5731510" cy="886460"/>
            <wp:effectExtent l="0" t="0" r="2540" b="8890"/>
            <wp:docPr id="1316032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0323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E72D" w14:textId="77777777" w:rsidR="004C7BEF" w:rsidRPr="004C7BEF" w:rsidRDefault="004C7BEF" w:rsidP="004C7BEF">
      <w:pPr>
        <w:rPr>
          <w:rFonts w:ascii="Times New Roman" w:hAnsi="Times New Roman" w:cs="Times New Roman"/>
          <w:b/>
          <w:bCs/>
        </w:rPr>
      </w:pPr>
    </w:p>
    <w:p w14:paraId="0FFE5FFF" w14:textId="77777777" w:rsidR="004C7BEF" w:rsidRPr="004C7BEF" w:rsidRDefault="004C7BEF" w:rsidP="004C7BEF">
      <w:pPr>
        <w:ind w:left="360"/>
        <w:rPr>
          <w:rFonts w:ascii="Times New Roman" w:hAnsi="Times New Roman" w:cs="Times New Roman"/>
          <w:b/>
          <w:bCs/>
        </w:rPr>
      </w:pPr>
    </w:p>
    <w:p w14:paraId="55BDF3AA" w14:textId="77777777" w:rsidR="004C7BEF" w:rsidRPr="004C7BEF" w:rsidRDefault="004C7BEF" w:rsidP="004C7BEF">
      <w:pPr>
        <w:rPr>
          <w:rFonts w:ascii="Times New Roman" w:hAnsi="Times New Roman" w:cs="Times New Roman"/>
          <w:b/>
          <w:bCs/>
        </w:rPr>
      </w:pPr>
    </w:p>
    <w:p w14:paraId="496D1C31" w14:textId="77777777" w:rsidR="004C7BEF" w:rsidRPr="004C7BEF" w:rsidRDefault="004C7BEF" w:rsidP="004C7BEF">
      <w:pPr>
        <w:pStyle w:val="ListParagraph"/>
        <w:rPr>
          <w:rFonts w:ascii="Times New Roman" w:hAnsi="Times New Roman" w:cs="Times New Roman"/>
          <w:b/>
          <w:bCs/>
        </w:rPr>
      </w:pPr>
    </w:p>
    <w:p w14:paraId="5C396C0E" w14:textId="77777777" w:rsidR="004C7BEF" w:rsidRDefault="004C7BEF" w:rsidP="004C7BEF">
      <w:pPr>
        <w:pStyle w:val="ListParagraph"/>
        <w:rPr>
          <w:rFonts w:ascii="Times New Roman" w:hAnsi="Times New Roman" w:cs="Times New Roman"/>
          <w:b/>
          <w:bCs/>
        </w:rPr>
      </w:pPr>
    </w:p>
    <w:p w14:paraId="67D28BEA" w14:textId="77777777" w:rsidR="004C7BEF" w:rsidRPr="004C7BEF" w:rsidRDefault="004C7BEF" w:rsidP="004C7BEF">
      <w:pPr>
        <w:pStyle w:val="ListParagraph"/>
        <w:jc w:val="center"/>
        <w:rPr>
          <w:rFonts w:ascii="Times New Roman" w:hAnsi="Times New Roman" w:cs="Times New Roman"/>
          <w:b/>
          <w:bCs/>
        </w:rPr>
      </w:pPr>
    </w:p>
    <w:p w14:paraId="43BF4780" w14:textId="77777777" w:rsidR="004C7BEF" w:rsidRPr="00B86076" w:rsidRDefault="004C7BEF" w:rsidP="004C7BEF">
      <w:pPr>
        <w:rPr>
          <w:rFonts w:ascii="Times New Roman" w:hAnsi="Times New Roman" w:cs="Times New Roman"/>
        </w:rPr>
      </w:pPr>
    </w:p>
    <w:p w14:paraId="7E5004C4" w14:textId="09159817" w:rsidR="0042703A" w:rsidRPr="00523783" w:rsidRDefault="0042703A" w:rsidP="004C7BEF">
      <w:pPr>
        <w:pStyle w:val="Title"/>
        <w:rPr>
          <w:rFonts w:ascii="Times New Roman" w:hAnsi="Times New Roman" w:cs="Times New Roman"/>
          <w:sz w:val="52"/>
          <w:szCs w:val="52"/>
        </w:rPr>
      </w:pPr>
    </w:p>
    <w:sectPr w:rsidR="0042703A" w:rsidRPr="00523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C6C37"/>
    <w:multiLevelType w:val="multilevel"/>
    <w:tmpl w:val="9266F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46E14"/>
    <w:multiLevelType w:val="multilevel"/>
    <w:tmpl w:val="753E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C3973"/>
    <w:multiLevelType w:val="multilevel"/>
    <w:tmpl w:val="7F44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53D2E"/>
    <w:multiLevelType w:val="multilevel"/>
    <w:tmpl w:val="8342E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F24CA1"/>
    <w:multiLevelType w:val="multilevel"/>
    <w:tmpl w:val="FF3E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CA0F8A"/>
    <w:multiLevelType w:val="multilevel"/>
    <w:tmpl w:val="B8B6C9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292B64"/>
    <w:multiLevelType w:val="multilevel"/>
    <w:tmpl w:val="9A96E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8D6309"/>
    <w:multiLevelType w:val="multilevel"/>
    <w:tmpl w:val="19B8E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297D03"/>
    <w:multiLevelType w:val="hybridMultilevel"/>
    <w:tmpl w:val="DFF68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2E1A94"/>
    <w:multiLevelType w:val="multilevel"/>
    <w:tmpl w:val="CF3C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596F33"/>
    <w:multiLevelType w:val="hybridMultilevel"/>
    <w:tmpl w:val="9C4A50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029356">
    <w:abstractNumId w:val="8"/>
  </w:num>
  <w:num w:numId="2" w16cid:durableId="729230190">
    <w:abstractNumId w:val="0"/>
  </w:num>
  <w:num w:numId="3" w16cid:durableId="1608349439">
    <w:abstractNumId w:val="6"/>
  </w:num>
  <w:num w:numId="4" w16cid:durableId="1553535949">
    <w:abstractNumId w:val="7"/>
  </w:num>
  <w:num w:numId="5" w16cid:durableId="721248499">
    <w:abstractNumId w:val="9"/>
  </w:num>
  <w:num w:numId="6" w16cid:durableId="732628812">
    <w:abstractNumId w:val="1"/>
  </w:num>
  <w:num w:numId="7" w16cid:durableId="816606870">
    <w:abstractNumId w:val="10"/>
  </w:num>
  <w:num w:numId="8" w16cid:durableId="1088381819">
    <w:abstractNumId w:val="2"/>
  </w:num>
  <w:num w:numId="9" w16cid:durableId="1740865479">
    <w:abstractNumId w:val="4"/>
  </w:num>
  <w:num w:numId="10" w16cid:durableId="1380128842">
    <w:abstractNumId w:val="5"/>
  </w:num>
  <w:num w:numId="11" w16cid:durableId="124834081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naveen pogiri">
    <w15:presenceInfo w15:providerId="Windows Live" w15:userId="8c4ea115c03cdf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783"/>
    <w:rsid w:val="0020163C"/>
    <w:rsid w:val="002E3683"/>
    <w:rsid w:val="0042703A"/>
    <w:rsid w:val="004C52E7"/>
    <w:rsid w:val="004C7BEF"/>
    <w:rsid w:val="00523783"/>
    <w:rsid w:val="008C0509"/>
    <w:rsid w:val="00AA453F"/>
    <w:rsid w:val="00B8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7479B"/>
  <w15:chartTrackingRefBased/>
  <w15:docId w15:val="{B24609EB-B9D3-41B1-98B7-771E9235B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7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7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7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7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7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7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7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7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7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7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7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7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7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7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7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7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783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52378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860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0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60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2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5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43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0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3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ccounts/00987987973432" TargetMode="External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8081/loans/123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pogiri</dc:creator>
  <cp:keywords/>
  <dc:description/>
  <cp:lastModifiedBy>naveen pogiri</cp:lastModifiedBy>
  <cp:revision>1</cp:revision>
  <dcterms:created xsi:type="dcterms:W3CDTF">2025-07-19T09:51:00Z</dcterms:created>
  <dcterms:modified xsi:type="dcterms:W3CDTF">2025-07-19T10:46:00Z</dcterms:modified>
</cp:coreProperties>
</file>